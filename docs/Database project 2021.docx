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3B06" w14:textId="77777777" w:rsidR="007A55D0" w:rsidRDefault="00D02418" w:rsidP="00B30666">
      <w:pPr>
        <w:jc w:val="center"/>
        <w:rPr>
          <w:b/>
          <w:sz w:val="48"/>
        </w:rPr>
      </w:pPr>
      <w:r w:rsidRPr="00C95C1F">
        <w:rPr>
          <w:b/>
          <w:sz w:val="48"/>
        </w:rPr>
        <w:t>Database project</w:t>
      </w:r>
    </w:p>
    <w:p w14:paraId="1CF11240" w14:textId="77777777" w:rsidR="00D0644D" w:rsidRPr="00C95C1F" w:rsidRDefault="00D0644D" w:rsidP="00B30666">
      <w:pPr>
        <w:rPr>
          <w:b/>
          <w:sz w:val="48"/>
        </w:rPr>
      </w:pPr>
    </w:p>
    <w:p w14:paraId="6755D626" w14:textId="77777777" w:rsidR="00D02418" w:rsidRPr="00C95C1F" w:rsidRDefault="00874239" w:rsidP="00B30666">
      <w:pPr>
        <w:rPr>
          <w:b/>
          <w:sz w:val="32"/>
        </w:rPr>
      </w:pPr>
      <w:r w:rsidRPr="00C95C1F">
        <w:rPr>
          <w:rFonts w:hint="eastAsia"/>
          <w:b/>
          <w:sz w:val="32"/>
        </w:rPr>
        <w:t>【</w:t>
      </w:r>
      <w:r w:rsidRPr="00C95C1F">
        <w:rPr>
          <w:b/>
          <w:sz w:val="32"/>
        </w:rPr>
        <w:t>Experimental purpose</w:t>
      </w:r>
      <w:r w:rsidRPr="00C95C1F">
        <w:rPr>
          <w:rFonts w:hint="eastAsia"/>
          <w:b/>
          <w:sz w:val="32"/>
        </w:rPr>
        <w:t>】</w:t>
      </w:r>
    </w:p>
    <w:p w14:paraId="630552C8" w14:textId="56A19734" w:rsidR="00874239" w:rsidRDefault="00452747" w:rsidP="00B30666">
      <w:pPr>
        <w:rPr>
          <w:sz w:val="28"/>
        </w:rPr>
      </w:pPr>
      <w:r>
        <w:rPr>
          <w:sz w:val="28"/>
        </w:rPr>
        <w:t xml:space="preserve">Please </w:t>
      </w:r>
      <w:r w:rsidR="004630FE">
        <w:rPr>
          <w:sz w:val="28"/>
        </w:rPr>
        <w:t>d</w:t>
      </w:r>
      <w:r>
        <w:rPr>
          <w:sz w:val="28"/>
        </w:rPr>
        <w:t xml:space="preserve">esign </w:t>
      </w:r>
      <w:r>
        <w:rPr>
          <w:rFonts w:hint="eastAsia"/>
          <w:sz w:val="28"/>
        </w:rPr>
        <w:t>a</w:t>
      </w:r>
      <w:r w:rsidR="00BF11C2" w:rsidRPr="00BF11C2">
        <w:rPr>
          <w:sz w:val="28"/>
        </w:rPr>
        <w:t xml:space="preserve"> </w:t>
      </w:r>
      <w:r w:rsidR="006A679B">
        <w:rPr>
          <w:rFonts w:hint="eastAsia"/>
          <w:sz w:val="28"/>
        </w:rPr>
        <w:t>librar</w:t>
      </w:r>
      <w:r w:rsidR="006A679B">
        <w:rPr>
          <w:sz w:val="28"/>
        </w:rPr>
        <w:t>y database</w:t>
      </w:r>
      <w:r>
        <w:rPr>
          <w:sz w:val="28"/>
        </w:rPr>
        <w:t xml:space="preserve"> website for SCUT. </w:t>
      </w:r>
    </w:p>
    <w:p w14:paraId="5E45C0D5" w14:textId="77777777" w:rsidR="004630FE" w:rsidRPr="00C95C1F" w:rsidRDefault="004630FE" w:rsidP="00B30666">
      <w:pPr>
        <w:rPr>
          <w:b/>
          <w:sz w:val="32"/>
        </w:rPr>
      </w:pPr>
      <w:r w:rsidRPr="00C95C1F">
        <w:rPr>
          <w:rFonts w:hint="eastAsia"/>
          <w:b/>
          <w:sz w:val="32"/>
        </w:rPr>
        <w:t>【</w:t>
      </w:r>
      <w:r w:rsidRPr="00C95C1F">
        <w:rPr>
          <w:b/>
          <w:sz w:val="32"/>
        </w:rPr>
        <w:t>Requirement</w:t>
      </w:r>
      <w:r w:rsidRPr="00C95C1F">
        <w:rPr>
          <w:rFonts w:hint="eastAsia"/>
          <w:b/>
          <w:sz w:val="32"/>
        </w:rPr>
        <w:t>】</w:t>
      </w:r>
    </w:p>
    <w:p w14:paraId="3503A716" w14:textId="3703B9A3" w:rsidR="00937771" w:rsidRPr="00C95C1F" w:rsidRDefault="00937771" w:rsidP="00B30666">
      <w:pPr>
        <w:rPr>
          <w:b/>
          <w:sz w:val="32"/>
        </w:rPr>
      </w:pPr>
      <w:r w:rsidRPr="00C95C1F">
        <w:rPr>
          <w:rFonts w:hint="eastAsia"/>
          <w:b/>
          <w:sz w:val="32"/>
        </w:rPr>
        <w:t>D</w:t>
      </w:r>
      <w:r w:rsidRPr="00C95C1F">
        <w:rPr>
          <w:b/>
          <w:sz w:val="32"/>
        </w:rPr>
        <w:t xml:space="preserve">ata </w:t>
      </w:r>
      <w:r w:rsidR="006A679B">
        <w:rPr>
          <w:b/>
          <w:sz w:val="32"/>
        </w:rPr>
        <w:t>assumption</w:t>
      </w:r>
      <w:r w:rsidRPr="00C95C1F">
        <w:rPr>
          <w:b/>
          <w:sz w:val="32"/>
        </w:rPr>
        <w:t>:</w:t>
      </w:r>
    </w:p>
    <w:p w14:paraId="682DCC8F" w14:textId="1C2D88EF" w:rsidR="00452747" w:rsidRDefault="006A679B" w:rsidP="00B30666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 xml:space="preserve">Library owns </w:t>
      </w:r>
      <w:r w:rsidR="0007246A">
        <w:rPr>
          <w:sz w:val="28"/>
        </w:rPr>
        <w:t>many</w:t>
      </w:r>
      <w:r>
        <w:rPr>
          <w:sz w:val="28"/>
        </w:rPr>
        <w:t xml:space="preserve"> books. There may be several copies of the same book, each with its own </w:t>
      </w:r>
      <w:r w:rsidR="00B30666">
        <w:rPr>
          <w:sz w:val="28"/>
        </w:rPr>
        <w:t xml:space="preserve">unique </w:t>
      </w:r>
      <w:r>
        <w:rPr>
          <w:sz w:val="28"/>
        </w:rPr>
        <w:t>number</w:t>
      </w:r>
      <w:r w:rsidR="00B30666">
        <w:rPr>
          <w:sz w:val="28"/>
        </w:rPr>
        <w:t xml:space="preserve"> or ID</w:t>
      </w:r>
      <w:r>
        <w:rPr>
          <w:sz w:val="28"/>
        </w:rPr>
        <w:t xml:space="preserve">. </w:t>
      </w:r>
    </w:p>
    <w:p w14:paraId="400D746C" w14:textId="394CF8A0" w:rsidR="00645BA5" w:rsidRDefault="006A679B" w:rsidP="00B30666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Books</w:t>
      </w:r>
      <w:r>
        <w:rPr>
          <w:sz w:val="28"/>
        </w:rPr>
        <w:t xml:space="preserve"> are written by author</w:t>
      </w:r>
      <w:r w:rsidR="0007246A">
        <w:rPr>
          <w:sz w:val="28"/>
        </w:rPr>
        <w:t>s, which could be searched by database.</w:t>
      </w:r>
    </w:p>
    <w:p w14:paraId="5F383158" w14:textId="65AC12E0" w:rsidR="00A9162A" w:rsidRDefault="0007246A" w:rsidP="00B30666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Books could be borrowed for a particular period (e.g., 2 weeks, months…).</w:t>
      </w:r>
    </w:p>
    <w:p w14:paraId="1BCAC3DE" w14:textId="32A48205" w:rsidR="0007246A" w:rsidRPr="00937771" w:rsidRDefault="00B30666" w:rsidP="00B30666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R</w:t>
      </w:r>
      <w:r w:rsidR="0007246A">
        <w:rPr>
          <w:sz w:val="28"/>
        </w:rPr>
        <w:t xml:space="preserve">eaders can </w:t>
      </w:r>
      <w:r>
        <w:rPr>
          <w:sz w:val="28"/>
        </w:rPr>
        <w:t xml:space="preserve">borrow </w:t>
      </w:r>
      <w:r w:rsidR="0007246A">
        <w:rPr>
          <w:sz w:val="28"/>
        </w:rPr>
        <w:t xml:space="preserve">a limited number of books, which could be returned separately. </w:t>
      </w:r>
    </w:p>
    <w:p w14:paraId="09C9DC35" w14:textId="77777777" w:rsidR="00645BA5" w:rsidRPr="00C95C1F" w:rsidRDefault="00937771" w:rsidP="00B30666">
      <w:pPr>
        <w:rPr>
          <w:b/>
          <w:sz w:val="32"/>
        </w:rPr>
      </w:pPr>
      <w:r w:rsidRPr="00C95C1F">
        <w:rPr>
          <w:b/>
          <w:sz w:val="32"/>
        </w:rPr>
        <w:t>Functions:</w:t>
      </w:r>
    </w:p>
    <w:p w14:paraId="6B77A895" w14:textId="4C33FB0B" w:rsidR="0007246A" w:rsidRPr="0007246A" w:rsidRDefault="0007246A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Only </w:t>
      </w:r>
      <w:r w:rsidR="00742119">
        <w:rPr>
          <w:sz w:val="28"/>
        </w:rPr>
        <w:t xml:space="preserve">Students </w:t>
      </w:r>
      <w:r>
        <w:rPr>
          <w:sz w:val="28"/>
        </w:rPr>
        <w:t xml:space="preserve">and staff in the university </w:t>
      </w:r>
      <w:r w:rsidR="00742119">
        <w:rPr>
          <w:sz w:val="28"/>
        </w:rPr>
        <w:t>can</w:t>
      </w:r>
      <w:r w:rsidR="00387E90">
        <w:rPr>
          <w:sz w:val="28"/>
        </w:rPr>
        <w:t xml:space="preserve"> register </w:t>
      </w:r>
      <w:r>
        <w:rPr>
          <w:sz w:val="28"/>
        </w:rPr>
        <w:t>reader</w:t>
      </w:r>
      <w:r w:rsidR="00387E90">
        <w:rPr>
          <w:sz w:val="28"/>
        </w:rPr>
        <w:t xml:space="preserve"> </w:t>
      </w:r>
      <w:r w:rsidR="00742119">
        <w:rPr>
          <w:sz w:val="28"/>
        </w:rPr>
        <w:t>accounts</w:t>
      </w:r>
      <w:r>
        <w:rPr>
          <w:sz w:val="28"/>
        </w:rPr>
        <w:t>.</w:t>
      </w:r>
      <w:r w:rsidR="00742119">
        <w:rPr>
          <w:sz w:val="28"/>
        </w:rPr>
        <w:t xml:space="preserve"> </w:t>
      </w:r>
      <w:r>
        <w:rPr>
          <w:sz w:val="28"/>
        </w:rPr>
        <w:t>T</w:t>
      </w:r>
      <w:r w:rsidR="00742119">
        <w:rPr>
          <w:sz w:val="28"/>
        </w:rPr>
        <w:t>he account is their student ID</w:t>
      </w:r>
      <w:r>
        <w:rPr>
          <w:sz w:val="28"/>
        </w:rPr>
        <w:t xml:space="preserve"> or staff ID</w:t>
      </w:r>
      <w:r w:rsidR="00742119">
        <w:rPr>
          <w:sz w:val="28"/>
        </w:rPr>
        <w:t>.</w:t>
      </w:r>
    </w:p>
    <w:p w14:paraId="0915799E" w14:textId="77777777" w:rsidR="00B30666" w:rsidRDefault="0007246A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Readers who do not return books in time, will have bad records</w:t>
      </w:r>
      <w:r w:rsidR="00B30666">
        <w:rPr>
          <w:sz w:val="28"/>
        </w:rPr>
        <w:t xml:space="preserve"> and need to pay a certain expense</w:t>
      </w:r>
      <w:r>
        <w:rPr>
          <w:sz w:val="28"/>
        </w:rPr>
        <w:t>.</w:t>
      </w:r>
      <w:r w:rsidR="00B30666">
        <w:rPr>
          <w:sz w:val="28"/>
        </w:rPr>
        <w:t xml:space="preserve"> </w:t>
      </w:r>
    </w:p>
    <w:p w14:paraId="7B242D58" w14:textId="6805FDBA" w:rsidR="00B30666" w:rsidRPr="00B30666" w:rsidRDefault="00B30666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B30666">
        <w:rPr>
          <w:sz w:val="28"/>
        </w:rPr>
        <w:t xml:space="preserve">Readers can recover </w:t>
      </w:r>
      <w:r>
        <w:rPr>
          <w:sz w:val="28"/>
        </w:rPr>
        <w:t>their</w:t>
      </w:r>
      <w:r w:rsidRPr="00B30666">
        <w:rPr>
          <w:sz w:val="28"/>
        </w:rPr>
        <w:t xml:space="preserve"> record</w:t>
      </w:r>
      <w:r>
        <w:rPr>
          <w:sz w:val="28"/>
        </w:rPr>
        <w:t>s after returning the books and paying the expense</w:t>
      </w:r>
      <w:r w:rsidRPr="00B30666">
        <w:rPr>
          <w:sz w:val="28"/>
        </w:rPr>
        <w:t xml:space="preserve">. </w:t>
      </w:r>
    </w:p>
    <w:p w14:paraId="5C23D087" w14:textId="48E3AC73" w:rsidR="00742119" w:rsidRDefault="0007246A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Readers</w:t>
      </w:r>
      <w:r w:rsidR="00387E90">
        <w:rPr>
          <w:sz w:val="28"/>
        </w:rPr>
        <w:t xml:space="preserve"> </w:t>
      </w:r>
      <w:r>
        <w:rPr>
          <w:sz w:val="28"/>
        </w:rPr>
        <w:t>can search the books, and borrow books if no bad record</w:t>
      </w:r>
      <w:r w:rsidR="00B30666">
        <w:rPr>
          <w:sz w:val="28"/>
        </w:rPr>
        <w:t>s</w:t>
      </w:r>
      <w:r w:rsidR="00387E90">
        <w:rPr>
          <w:sz w:val="28"/>
        </w:rPr>
        <w:t>.</w:t>
      </w:r>
    </w:p>
    <w:p w14:paraId="5A268943" w14:textId="0700BC57" w:rsidR="00387E90" w:rsidRDefault="0007246A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Readers can make comments on the books they borrowed. </w:t>
      </w:r>
    </w:p>
    <w:p w14:paraId="1BB14FDA" w14:textId="34EFE1B7" w:rsidR="00387E90" w:rsidRDefault="00B30666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lastRenderedPageBreak/>
        <w:t>Reader</w:t>
      </w:r>
      <w:r w:rsidR="00387E90">
        <w:rPr>
          <w:sz w:val="28"/>
        </w:rPr>
        <w:t>s can modify personal information</w:t>
      </w:r>
      <w:r>
        <w:rPr>
          <w:sz w:val="28"/>
        </w:rPr>
        <w:t>,</w:t>
      </w:r>
      <w:r w:rsidR="0007246A">
        <w:rPr>
          <w:sz w:val="28"/>
        </w:rPr>
        <w:t xml:space="preserve"> except their IDs</w:t>
      </w:r>
      <w:r w:rsidR="00387E90">
        <w:rPr>
          <w:sz w:val="28"/>
        </w:rPr>
        <w:t>.</w:t>
      </w:r>
    </w:p>
    <w:p w14:paraId="502DA1FB" w14:textId="3753444C" w:rsidR="00423FE5" w:rsidRDefault="00423FE5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rFonts w:hint="eastAsia"/>
          <w:sz w:val="28"/>
        </w:rPr>
        <w:t>Admini</w:t>
      </w:r>
      <w:r>
        <w:rPr>
          <w:sz w:val="28"/>
        </w:rPr>
        <w:t>strators can view all transaction records.</w:t>
      </w:r>
    </w:p>
    <w:p w14:paraId="106FE27E" w14:textId="012E6479" w:rsidR="00B30666" w:rsidRPr="00387E90" w:rsidRDefault="00B30666" w:rsidP="00B30666">
      <w:pPr>
        <w:pStyle w:val="a7"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Administrators can send reminding messages to the readers. </w:t>
      </w:r>
    </w:p>
    <w:p w14:paraId="01ABEB56" w14:textId="77777777" w:rsidR="00645BA5" w:rsidRPr="00423FE5" w:rsidRDefault="00423FE5" w:rsidP="00B30666">
      <w:pPr>
        <w:rPr>
          <w:b/>
          <w:sz w:val="28"/>
        </w:rPr>
      </w:pPr>
      <w:r>
        <w:rPr>
          <w:b/>
          <w:sz w:val="28"/>
        </w:rPr>
        <w:t>Related t</w:t>
      </w:r>
      <w:r w:rsidRPr="00423FE5">
        <w:rPr>
          <w:b/>
          <w:sz w:val="28"/>
        </w:rPr>
        <w:t>ools:</w:t>
      </w:r>
    </w:p>
    <w:p w14:paraId="3B6FEADB" w14:textId="77777777" w:rsidR="00423FE5" w:rsidRPr="00CE19AC" w:rsidRDefault="00423FE5" w:rsidP="00B30666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E19AC">
        <w:rPr>
          <w:sz w:val="28"/>
        </w:rPr>
        <w:t>D</w:t>
      </w:r>
      <w:r w:rsidRPr="00CE19AC">
        <w:rPr>
          <w:rFonts w:hint="eastAsia"/>
          <w:sz w:val="28"/>
        </w:rPr>
        <w:t xml:space="preserve">atabase: </w:t>
      </w:r>
      <w:r w:rsidRPr="00CE19AC">
        <w:rPr>
          <w:sz w:val="28"/>
        </w:rPr>
        <w:t>SQL Server, Oracle</w:t>
      </w:r>
      <w:r w:rsidR="00E01350" w:rsidRPr="00CE19AC">
        <w:rPr>
          <w:sz w:val="28"/>
        </w:rPr>
        <w:t>,</w:t>
      </w:r>
      <w:r w:rsidRPr="00CE19AC">
        <w:rPr>
          <w:sz w:val="28"/>
        </w:rPr>
        <w:t xml:space="preserve"> SQLite</w:t>
      </w:r>
      <w:r w:rsidR="00E01350" w:rsidRPr="00CE19AC">
        <w:rPr>
          <w:sz w:val="28"/>
        </w:rPr>
        <w:t xml:space="preserve"> etc.</w:t>
      </w:r>
    </w:p>
    <w:p w14:paraId="4F919845" w14:textId="77777777" w:rsidR="00423FE5" w:rsidRPr="00CE19AC" w:rsidRDefault="00423FE5" w:rsidP="00B30666">
      <w:pPr>
        <w:pStyle w:val="a7"/>
        <w:numPr>
          <w:ilvl w:val="0"/>
          <w:numId w:val="4"/>
        </w:numPr>
        <w:ind w:firstLineChars="0"/>
        <w:rPr>
          <w:sz w:val="28"/>
        </w:rPr>
      </w:pPr>
      <w:r w:rsidRPr="00CE19AC">
        <w:rPr>
          <w:sz w:val="28"/>
        </w:rPr>
        <w:t xml:space="preserve">Programming language: </w:t>
      </w:r>
      <w:r w:rsidR="00E01350" w:rsidRPr="00CE19AC">
        <w:rPr>
          <w:sz w:val="28"/>
        </w:rPr>
        <w:t xml:space="preserve">python, java, h5, php etc. </w:t>
      </w:r>
    </w:p>
    <w:p w14:paraId="1F8B6F34" w14:textId="77777777" w:rsidR="00645BA5" w:rsidRPr="001107A5" w:rsidRDefault="001107A5" w:rsidP="00B30666">
      <w:pPr>
        <w:rPr>
          <w:b/>
          <w:sz w:val="28"/>
        </w:rPr>
      </w:pPr>
      <w:r w:rsidRPr="001107A5">
        <w:rPr>
          <w:b/>
          <w:sz w:val="28"/>
        </w:rPr>
        <w:t>Submitted materials:</w:t>
      </w:r>
    </w:p>
    <w:p w14:paraId="4335D317" w14:textId="780DF991" w:rsidR="001107A5" w:rsidRPr="00CE19AC" w:rsidRDefault="004D1ED7" w:rsidP="00B30666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CE19AC">
        <w:rPr>
          <w:sz w:val="28"/>
        </w:rPr>
        <w:t>Program</w:t>
      </w:r>
      <w:r w:rsidR="005F4BBA">
        <w:rPr>
          <w:sz w:val="28"/>
        </w:rPr>
        <w:t xml:space="preserve"> manual</w:t>
      </w:r>
      <w:r w:rsidR="001107A5" w:rsidRPr="00CE19AC">
        <w:rPr>
          <w:sz w:val="28"/>
        </w:rPr>
        <w:t>. (electronic)</w:t>
      </w:r>
    </w:p>
    <w:p w14:paraId="02EFF1DA" w14:textId="156FCDB5" w:rsidR="001107A5" w:rsidRPr="00CE19AC" w:rsidRDefault="001107A5" w:rsidP="00B30666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CE19AC">
        <w:rPr>
          <w:sz w:val="28"/>
        </w:rPr>
        <w:t>Source Code. (electronic)</w:t>
      </w:r>
    </w:p>
    <w:p w14:paraId="4A1DD92A" w14:textId="12EA6AAC" w:rsidR="00E01350" w:rsidRPr="00BE3A38" w:rsidRDefault="001107A5" w:rsidP="00B30666">
      <w:pPr>
        <w:pStyle w:val="a7"/>
        <w:numPr>
          <w:ilvl w:val="0"/>
          <w:numId w:val="5"/>
        </w:numPr>
        <w:ind w:firstLineChars="0"/>
        <w:rPr>
          <w:sz w:val="28"/>
        </w:rPr>
      </w:pPr>
      <w:r w:rsidRPr="00CE19AC">
        <w:rPr>
          <w:sz w:val="28"/>
        </w:rPr>
        <w:t>Database design document, SQL commands creating tables</w:t>
      </w:r>
      <w:r w:rsidR="005F4BBA">
        <w:rPr>
          <w:sz w:val="28"/>
        </w:rPr>
        <w:t>,</w:t>
      </w:r>
      <w:r w:rsidRPr="00CE19AC">
        <w:rPr>
          <w:sz w:val="28"/>
        </w:rPr>
        <w:t xml:space="preserve"> views</w:t>
      </w:r>
      <w:r w:rsidR="005F4BBA">
        <w:rPr>
          <w:sz w:val="28"/>
        </w:rPr>
        <w:t>, etc</w:t>
      </w:r>
      <w:r w:rsidRPr="00CE19AC">
        <w:rPr>
          <w:sz w:val="28"/>
        </w:rPr>
        <w:t>.</w:t>
      </w:r>
      <w:r w:rsidR="00BE3A38">
        <w:rPr>
          <w:sz w:val="28"/>
        </w:rPr>
        <w:t xml:space="preserve"> </w:t>
      </w:r>
      <w:r w:rsidRPr="00BE3A38">
        <w:rPr>
          <w:sz w:val="28"/>
        </w:rPr>
        <w:t>(electronic)</w:t>
      </w:r>
    </w:p>
    <w:p w14:paraId="7620F719" w14:textId="77777777" w:rsidR="008C2D6C" w:rsidRPr="001107A5" w:rsidRDefault="008C2D6C" w:rsidP="00B30666">
      <w:pPr>
        <w:rPr>
          <w:b/>
          <w:sz w:val="28"/>
        </w:rPr>
      </w:pPr>
      <w:r w:rsidRPr="001107A5">
        <w:rPr>
          <w:b/>
          <w:sz w:val="28"/>
        </w:rPr>
        <w:t xml:space="preserve">Submitted </w:t>
      </w:r>
      <w:r>
        <w:rPr>
          <w:b/>
          <w:sz w:val="28"/>
        </w:rPr>
        <w:t>time</w:t>
      </w:r>
      <w:r w:rsidR="00CE19AC">
        <w:rPr>
          <w:b/>
          <w:sz w:val="28"/>
        </w:rPr>
        <w:t xml:space="preserve"> &amp; address</w:t>
      </w:r>
      <w:r w:rsidRPr="001107A5">
        <w:rPr>
          <w:b/>
          <w:sz w:val="28"/>
        </w:rPr>
        <w:t>:</w:t>
      </w:r>
    </w:p>
    <w:p w14:paraId="69B47EED" w14:textId="2369ABF9" w:rsidR="004D1ED7" w:rsidRPr="00CE19AC" w:rsidRDefault="00843162" w:rsidP="00B30666">
      <w:pPr>
        <w:pStyle w:val="a7"/>
        <w:numPr>
          <w:ilvl w:val="0"/>
          <w:numId w:val="7"/>
        </w:numPr>
        <w:ind w:firstLineChars="0"/>
        <w:rPr>
          <w:sz w:val="28"/>
        </w:rPr>
      </w:pPr>
      <w:r w:rsidRPr="00843162">
        <w:rPr>
          <w:color w:val="FF0000"/>
          <w:sz w:val="28"/>
        </w:rPr>
        <w:t xml:space="preserve">Firm </w:t>
      </w:r>
      <w:r w:rsidR="00CF796E" w:rsidRPr="00843162">
        <w:rPr>
          <w:rFonts w:hint="eastAsia"/>
          <w:color w:val="FF0000"/>
          <w:sz w:val="28"/>
        </w:rPr>
        <w:t>deadline</w:t>
      </w:r>
      <w:r w:rsidR="00CE19AC">
        <w:rPr>
          <w:sz w:val="28"/>
        </w:rPr>
        <w:t xml:space="preserve">: </w:t>
      </w:r>
      <w:r w:rsidR="00FC6E5F">
        <w:rPr>
          <w:sz w:val="28"/>
        </w:rPr>
        <w:t>Dec. 19</w:t>
      </w:r>
      <w:r w:rsidR="00FC6E5F" w:rsidRPr="00FC6E5F">
        <w:rPr>
          <w:sz w:val="28"/>
          <w:vertAlign w:val="superscript"/>
        </w:rPr>
        <w:t>th</w:t>
      </w:r>
      <w:r w:rsidR="00FC6E5F">
        <w:rPr>
          <w:sz w:val="28"/>
        </w:rPr>
        <w:t>, 2021</w:t>
      </w:r>
      <w:r w:rsidR="008C2D6C" w:rsidRPr="00CE19AC">
        <w:rPr>
          <w:sz w:val="28"/>
        </w:rPr>
        <w:t>.</w:t>
      </w:r>
    </w:p>
    <w:p w14:paraId="4C764C3F" w14:textId="514BF9EC" w:rsidR="008C2D6C" w:rsidRPr="00CE19AC" w:rsidRDefault="00370302" w:rsidP="00B30666">
      <w:pPr>
        <w:pStyle w:val="a7"/>
        <w:numPr>
          <w:ilvl w:val="0"/>
          <w:numId w:val="7"/>
        </w:numPr>
        <w:ind w:firstLineChars="0"/>
        <w:rPr>
          <w:sz w:val="28"/>
        </w:rPr>
      </w:pPr>
      <w:r>
        <w:rPr>
          <w:sz w:val="28"/>
        </w:rPr>
        <w:t xml:space="preserve">submission: 1) </w:t>
      </w:r>
      <w:r w:rsidR="00610B70">
        <w:rPr>
          <w:rFonts w:hint="eastAsia"/>
          <w:sz w:val="28"/>
        </w:rPr>
        <w:t>I</w:t>
      </w:r>
      <w:r>
        <w:rPr>
          <w:sz w:val="28"/>
        </w:rPr>
        <w:t xml:space="preserve">nternational students: </w:t>
      </w:r>
      <w:hyperlink r:id="rId7" w:history="1">
        <w:r w:rsidRPr="00EA4828">
          <w:rPr>
            <w:rStyle w:val="a8"/>
            <w:sz w:val="28"/>
          </w:rPr>
          <w:t>xmwang@scut.edu.cn</w:t>
        </w:r>
      </w:hyperlink>
      <w:r w:rsidR="00D70171">
        <w:rPr>
          <w:sz w:val="28"/>
        </w:rPr>
        <w:t xml:space="preserve"> </w:t>
      </w:r>
      <w:r>
        <w:rPr>
          <w:sz w:val="28"/>
        </w:rPr>
        <w:t>(</w:t>
      </w:r>
      <w:r w:rsidR="00610B70">
        <w:rPr>
          <w:sz w:val="28"/>
        </w:rPr>
        <w:t>through M</w:t>
      </w:r>
      <w:r>
        <w:rPr>
          <w:sz w:val="28"/>
        </w:rPr>
        <w:t>onitor); 2) Chinese student</w:t>
      </w:r>
      <w:r>
        <w:rPr>
          <w:rFonts w:hint="eastAsia"/>
          <w:sz w:val="28"/>
        </w:rPr>
        <w:t>s</w:t>
      </w:r>
      <w:r>
        <w:rPr>
          <w:sz w:val="28"/>
        </w:rPr>
        <w:t>: submitted to teaching online system(</w:t>
      </w:r>
      <w:r>
        <w:rPr>
          <w:sz w:val="28"/>
        </w:rPr>
        <w:t>教学在线</w:t>
      </w:r>
      <w:r w:rsidR="002C50D6">
        <w:rPr>
          <w:rFonts w:hint="eastAsia"/>
          <w:sz w:val="28"/>
        </w:rPr>
        <w:t>,</w:t>
      </w:r>
      <w:r w:rsidR="002C50D6">
        <w:rPr>
          <w:sz w:val="28"/>
        </w:rPr>
        <w:t xml:space="preserve"> if not in this system, pls contact me</w:t>
      </w:r>
      <w:r>
        <w:rPr>
          <w:rFonts w:hint="eastAsia"/>
          <w:sz w:val="28"/>
        </w:rPr>
        <w:t>)</w:t>
      </w:r>
      <w:r>
        <w:rPr>
          <w:sz w:val="28"/>
        </w:rPr>
        <w:t>.</w:t>
      </w:r>
    </w:p>
    <w:p w14:paraId="7157FA48" w14:textId="4BDCED20" w:rsidR="008C2D6C" w:rsidRDefault="008C2D6C" w:rsidP="00B30666">
      <w:pPr>
        <w:rPr>
          <w:sz w:val="28"/>
        </w:rPr>
      </w:pPr>
    </w:p>
    <w:p w14:paraId="7581CD4C" w14:textId="728125DF" w:rsidR="00127E12" w:rsidRDefault="00127E12" w:rsidP="00B30666">
      <w:pPr>
        <w:rPr>
          <w:sz w:val="28"/>
        </w:rPr>
      </w:pPr>
      <w:r w:rsidRPr="00127E12">
        <w:rPr>
          <w:color w:val="FF0000"/>
          <w:sz w:val="28"/>
        </w:rPr>
        <w:t>Note</w:t>
      </w:r>
      <w:r>
        <w:rPr>
          <w:sz w:val="28"/>
        </w:rPr>
        <w:t>:</w:t>
      </w:r>
      <w:r w:rsidRPr="00127E12">
        <w:rPr>
          <w:color w:val="FF0000"/>
          <w:sz w:val="28"/>
        </w:rPr>
        <w:t xml:space="preserve"> </w:t>
      </w:r>
      <w:r w:rsidR="00B30666">
        <w:rPr>
          <w:color w:val="000000" w:themeColor="text1"/>
          <w:sz w:val="28"/>
        </w:rPr>
        <w:t>freely form</w:t>
      </w:r>
      <w:r w:rsidR="00AA35F0" w:rsidRPr="00AA35F0">
        <w:rPr>
          <w:color w:val="000000" w:themeColor="text1"/>
          <w:sz w:val="28"/>
        </w:rPr>
        <w:t xml:space="preserve"> a group with 3 or 4 people</w:t>
      </w:r>
      <w:r>
        <w:rPr>
          <w:sz w:val="28"/>
        </w:rPr>
        <w:t xml:space="preserve">, but the submitted materials cannot be exactly the same. The document should specify the work that you have done in the group. </w:t>
      </w:r>
    </w:p>
    <w:p w14:paraId="57297D7D" w14:textId="77777777" w:rsidR="004D1ED7" w:rsidRPr="00E01350" w:rsidRDefault="004D1ED7" w:rsidP="00B30666">
      <w:pPr>
        <w:rPr>
          <w:sz w:val="28"/>
        </w:rPr>
      </w:pPr>
    </w:p>
    <w:sectPr w:rsidR="004D1ED7" w:rsidRPr="00E01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5ED48" w14:textId="77777777" w:rsidR="005E3DAB" w:rsidRDefault="005E3DAB" w:rsidP="00D02418">
      <w:r>
        <w:separator/>
      </w:r>
    </w:p>
  </w:endnote>
  <w:endnote w:type="continuationSeparator" w:id="0">
    <w:p w14:paraId="29CD1A51" w14:textId="77777777" w:rsidR="005E3DAB" w:rsidRDefault="005E3DAB" w:rsidP="00D0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8350C" w14:textId="77777777" w:rsidR="005E3DAB" w:rsidRDefault="005E3DAB" w:rsidP="00D02418">
      <w:r>
        <w:separator/>
      </w:r>
    </w:p>
  </w:footnote>
  <w:footnote w:type="continuationSeparator" w:id="0">
    <w:p w14:paraId="78888568" w14:textId="77777777" w:rsidR="005E3DAB" w:rsidRDefault="005E3DAB" w:rsidP="00D02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F2C"/>
    <w:multiLevelType w:val="hybridMultilevel"/>
    <w:tmpl w:val="BD1C89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B57D47"/>
    <w:multiLevelType w:val="hybridMultilevel"/>
    <w:tmpl w:val="955A2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D51A5A"/>
    <w:multiLevelType w:val="hybridMultilevel"/>
    <w:tmpl w:val="43D6D650"/>
    <w:lvl w:ilvl="0" w:tplc="0B1ECE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C659C"/>
    <w:multiLevelType w:val="hybridMultilevel"/>
    <w:tmpl w:val="A9546C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950F4A"/>
    <w:multiLevelType w:val="hybridMultilevel"/>
    <w:tmpl w:val="933CF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3B1CE2"/>
    <w:multiLevelType w:val="hybridMultilevel"/>
    <w:tmpl w:val="2DCA0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6F51A9"/>
    <w:multiLevelType w:val="hybridMultilevel"/>
    <w:tmpl w:val="D2F0E9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30C"/>
    <w:rsid w:val="00027555"/>
    <w:rsid w:val="0007246A"/>
    <w:rsid w:val="00102113"/>
    <w:rsid w:val="001107A5"/>
    <w:rsid w:val="00127E12"/>
    <w:rsid w:val="001A6AE2"/>
    <w:rsid w:val="002C50D6"/>
    <w:rsid w:val="0030730C"/>
    <w:rsid w:val="00370302"/>
    <w:rsid w:val="00387E90"/>
    <w:rsid w:val="00423FE5"/>
    <w:rsid w:val="00442506"/>
    <w:rsid w:val="00452747"/>
    <w:rsid w:val="004630FE"/>
    <w:rsid w:val="004D1ED7"/>
    <w:rsid w:val="004E349D"/>
    <w:rsid w:val="004E5FC0"/>
    <w:rsid w:val="005E3DAB"/>
    <w:rsid w:val="005F4BBA"/>
    <w:rsid w:val="00610B70"/>
    <w:rsid w:val="00645BA5"/>
    <w:rsid w:val="006752B0"/>
    <w:rsid w:val="006A679B"/>
    <w:rsid w:val="00742119"/>
    <w:rsid w:val="007A55D0"/>
    <w:rsid w:val="00816193"/>
    <w:rsid w:val="00834ECB"/>
    <w:rsid w:val="00843162"/>
    <w:rsid w:val="00874239"/>
    <w:rsid w:val="008C2D6C"/>
    <w:rsid w:val="00937771"/>
    <w:rsid w:val="0094050F"/>
    <w:rsid w:val="009B5894"/>
    <w:rsid w:val="009B5CA0"/>
    <w:rsid w:val="00A82E55"/>
    <w:rsid w:val="00A9162A"/>
    <w:rsid w:val="00AA35F0"/>
    <w:rsid w:val="00B30666"/>
    <w:rsid w:val="00BC2819"/>
    <w:rsid w:val="00BC6607"/>
    <w:rsid w:val="00BE3A38"/>
    <w:rsid w:val="00BF11C2"/>
    <w:rsid w:val="00BF770D"/>
    <w:rsid w:val="00C74E21"/>
    <w:rsid w:val="00C95C1F"/>
    <w:rsid w:val="00CD72F2"/>
    <w:rsid w:val="00CE19AC"/>
    <w:rsid w:val="00CF796E"/>
    <w:rsid w:val="00D02418"/>
    <w:rsid w:val="00D0644D"/>
    <w:rsid w:val="00D70171"/>
    <w:rsid w:val="00E01350"/>
    <w:rsid w:val="00E575C1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52795"/>
  <w15:chartTrackingRefBased/>
  <w15:docId w15:val="{20E26F96-D388-4842-B7C3-E51E1096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418"/>
    <w:rPr>
      <w:sz w:val="18"/>
      <w:szCs w:val="18"/>
    </w:rPr>
  </w:style>
  <w:style w:type="paragraph" w:styleId="a7">
    <w:name w:val="List Paragraph"/>
    <w:basedOn w:val="a"/>
    <w:uiPriority w:val="34"/>
    <w:qFormat/>
    <w:rsid w:val="0087423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01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mwang@sc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Yifan</dc:creator>
  <cp:keywords/>
  <dc:description/>
  <cp:lastModifiedBy>XM WANG</cp:lastModifiedBy>
  <cp:revision>4</cp:revision>
  <dcterms:created xsi:type="dcterms:W3CDTF">2021-09-10T01:50:00Z</dcterms:created>
  <dcterms:modified xsi:type="dcterms:W3CDTF">2021-09-10T06:52:00Z</dcterms:modified>
</cp:coreProperties>
</file>